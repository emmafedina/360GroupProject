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1B0B" w14:textId="77777777" w:rsidR="00CD0533" w:rsidRDefault="00CD0533" w:rsidP="00CD0533">
      <w:pPr>
        <w:jc w:val="center"/>
        <w:rPr>
          <w:rFonts w:ascii="Times New Roman" w:hAnsi="Times New Roman" w:cs="Times New Roman"/>
        </w:rPr>
      </w:pPr>
    </w:p>
    <w:p w14:paraId="1160F937" w14:textId="77777777" w:rsidR="00CD0533" w:rsidRDefault="00CD0533" w:rsidP="00CD0533">
      <w:pPr>
        <w:jc w:val="center"/>
        <w:rPr>
          <w:rFonts w:ascii="Times New Roman" w:hAnsi="Times New Roman" w:cs="Times New Roman"/>
        </w:rPr>
      </w:pPr>
    </w:p>
    <w:p w14:paraId="12D9F846" w14:textId="77777777" w:rsidR="00CD0533" w:rsidRDefault="00CD0533" w:rsidP="00CD0533">
      <w:pPr>
        <w:jc w:val="center"/>
        <w:rPr>
          <w:rFonts w:ascii="Times New Roman" w:hAnsi="Times New Roman" w:cs="Times New Roman"/>
        </w:rPr>
      </w:pPr>
    </w:p>
    <w:p w14:paraId="23AD2CD4" w14:textId="77777777" w:rsidR="00CD0533" w:rsidRDefault="00CD0533" w:rsidP="00CD0533">
      <w:pPr>
        <w:jc w:val="center"/>
        <w:rPr>
          <w:rFonts w:ascii="Times New Roman" w:hAnsi="Times New Roman" w:cs="Times New Roman"/>
        </w:rPr>
      </w:pPr>
    </w:p>
    <w:p w14:paraId="4681E0D0" w14:textId="77777777" w:rsidR="00CD0533" w:rsidRDefault="00CD0533" w:rsidP="00CD0533">
      <w:pPr>
        <w:jc w:val="center"/>
        <w:rPr>
          <w:rFonts w:ascii="Times New Roman" w:hAnsi="Times New Roman" w:cs="Times New Roman"/>
        </w:rPr>
      </w:pPr>
    </w:p>
    <w:p w14:paraId="6247C58B" w14:textId="77777777" w:rsidR="00CD0533" w:rsidRDefault="00CD0533" w:rsidP="00CD0533">
      <w:pPr>
        <w:jc w:val="center"/>
        <w:rPr>
          <w:rFonts w:ascii="Times New Roman" w:hAnsi="Times New Roman" w:cs="Times New Roman"/>
        </w:rPr>
      </w:pPr>
    </w:p>
    <w:p w14:paraId="1B3BF227" w14:textId="77777777" w:rsidR="00CD0533" w:rsidRDefault="00CD0533" w:rsidP="00CD0533">
      <w:pPr>
        <w:jc w:val="center"/>
        <w:rPr>
          <w:rFonts w:ascii="Times New Roman" w:hAnsi="Times New Roman" w:cs="Times New Roman"/>
        </w:rPr>
      </w:pPr>
    </w:p>
    <w:p w14:paraId="66D6E33A" w14:textId="77777777" w:rsidR="00CD0533" w:rsidRDefault="00CD0533" w:rsidP="00CD0533">
      <w:pPr>
        <w:jc w:val="center"/>
        <w:rPr>
          <w:rFonts w:ascii="Times New Roman" w:hAnsi="Times New Roman" w:cs="Times New Roman"/>
        </w:rPr>
      </w:pPr>
    </w:p>
    <w:p w14:paraId="6954B0B5" w14:textId="77777777" w:rsidR="00CD0533" w:rsidRDefault="00CD0533" w:rsidP="00CD0533">
      <w:pPr>
        <w:jc w:val="center"/>
        <w:rPr>
          <w:rFonts w:ascii="Times New Roman" w:hAnsi="Times New Roman" w:cs="Times New Roman"/>
        </w:rPr>
      </w:pPr>
    </w:p>
    <w:p w14:paraId="7288ACD1" w14:textId="77777777" w:rsidR="00CD0533" w:rsidRDefault="00CD0533" w:rsidP="00CD0533">
      <w:pPr>
        <w:jc w:val="center"/>
        <w:rPr>
          <w:rFonts w:ascii="Times New Roman" w:hAnsi="Times New Roman" w:cs="Times New Roman"/>
        </w:rPr>
      </w:pPr>
    </w:p>
    <w:p w14:paraId="358EA627" w14:textId="77777777" w:rsidR="00CD0533" w:rsidRDefault="00CD0533" w:rsidP="00CD0533">
      <w:pPr>
        <w:jc w:val="center"/>
        <w:rPr>
          <w:rFonts w:ascii="Times New Roman" w:hAnsi="Times New Roman" w:cs="Times New Roman"/>
        </w:rPr>
      </w:pPr>
    </w:p>
    <w:p w14:paraId="6BD86F0E" w14:textId="77777777" w:rsidR="00CD0533" w:rsidRDefault="00CD0533" w:rsidP="00CD0533">
      <w:pPr>
        <w:jc w:val="center"/>
        <w:rPr>
          <w:rFonts w:ascii="Times New Roman" w:hAnsi="Times New Roman" w:cs="Times New Roman"/>
        </w:rPr>
      </w:pPr>
    </w:p>
    <w:p w14:paraId="715230E9" w14:textId="77777777" w:rsidR="00CD0533" w:rsidRDefault="00CD0533" w:rsidP="00CD0533">
      <w:pPr>
        <w:jc w:val="center"/>
        <w:rPr>
          <w:rFonts w:ascii="Times New Roman" w:hAnsi="Times New Roman" w:cs="Times New Roman"/>
        </w:rPr>
      </w:pPr>
    </w:p>
    <w:p w14:paraId="0E54B3A6" w14:textId="77777777" w:rsidR="00CD0533" w:rsidRDefault="00CD0533" w:rsidP="00CD0533">
      <w:pPr>
        <w:jc w:val="center"/>
        <w:rPr>
          <w:rFonts w:ascii="Times New Roman" w:hAnsi="Times New Roman" w:cs="Times New Roman"/>
        </w:rPr>
      </w:pPr>
    </w:p>
    <w:p w14:paraId="281D3209" w14:textId="6B1840E3" w:rsidR="00CD0533" w:rsidRPr="00CD0533" w:rsidRDefault="00CD0533" w:rsidP="00CD0533">
      <w:pPr>
        <w:spacing w:line="480" w:lineRule="auto"/>
        <w:jc w:val="center"/>
        <w:rPr>
          <w:rFonts w:ascii="Times New Roman" w:hAnsi="Times New Roman" w:cs="Times New Roman"/>
        </w:rPr>
      </w:pPr>
      <w:r w:rsidRPr="00CD0533">
        <w:rPr>
          <w:rFonts w:ascii="Times New Roman" w:hAnsi="Times New Roman" w:cs="Times New Roman"/>
        </w:rPr>
        <w:t>NIST Special Publication</w:t>
      </w:r>
    </w:p>
    <w:p w14:paraId="73D632AD" w14:textId="1C7E22CD" w:rsidR="00CD0533" w:rsidRPr="00AF2B1A" w:rsidRDefault="00CD0533" w:rsidP="00CD0533">
      <w:pPr>
        <w:tabs>
          <w:tab w:val="left" w:pos="1062"/>
          <w:tab w:val="center" w:pos="4680"/>
        </w:tabs>
        <w:autoSpaceDE w:val="0"/>
        <w:autoSpaceDN w:val="0"/>
        <w:adjustRightInd w:val="0"/>
        <w:spacing w:line="480" w:lineRule="auto"/>
        <w:jc w:val="center"/>
        <w:rPr>
          <w:rFonts w:ascii="Times New Roman" w:hAnsi="Times New Roman" w:cs="Times New Roman"/>
        </w:rPr>
      </w:pPr>
      <w:commentRangeStart w:id="0"/>
      <w:r w:rsidRPr="00AF2B1A">
        <w:rPr>
          <w:rFonts w:ascii="Times New Roman" w:hAnsi="Times New Roman" w:cs="Times New Roman"/>
        </w:rPr>
        <w:t>Emmiliia</w:t>
      </w:r>
      <w:commentRangeEnd w:id="0"/>
      <w:r w:rsidR="00685EAA">
        <w:rPr>
          <w:rStyle w:val="CommentReference"/>
        </w:rPr>
        <w:commentReference w:id="0"/>
      </w:r>
      <w:r w:rsidRPr="00AF2B1A">
        <w:rPr>
          <w:rFonts w:ascii="Times New Roman" w:hAnsi="Times New Roman" w:cs="Times New Roman"/>
        </w:rPr>
        <w:t xml:space="preserve"> </w:t>
      </w:r>
      <w:proofErr w:type="spellStart"/>
      <w:r w:rsidRPr="00AF2B1A">
        <w:rPr>
          <w:rFonts w:ascii="Times New Roman" w:hAnsi="Times New Roman" w:cs="Times New Roman"/>
        </w:rPr>
        <w:t>Fedina</w:t>
      </w:r>
      <w:proofErr w:type="spellEnd"/>
    </w:p>
    <w:p w14:paraId="7B631F70" w14:textId="77777777" w:rsidR="00CD0533" w:rsidRPr="00AF2B1A" w:rsidRDefault="00CD0533" w:rsidP="00CD0533">
      <w:pPr>
        <w:autoSpaceDE w:val="0"/>
        <w:autoSpaceDN w:val="0"/>
        <w:adjustRightInd w:val="0"/>
        <w:spacing w:line="480" w:lineRule="auto"/>
        <w:jc w:val="center"/>
        <w:rPr>
          <w:rFonts w:ascii="Times New Roman" w:hAnsi="Times New Roman" w:cs="Times New Roman"/>
        </w:rPr>
      </w:pPr>
      <w:r w:rsidRPr="00AF2B1A">
        <w:rPr>
          <w:rFonts w:ascii="Times New Roman" w:hAnsi="Times New Roman" w:cs="Times New Roman"/>
        </w:rPr>
        <w:t>University Of Washington Tacoma</w:t>
      </w:r>
    </w:p>
    <w:p w14:paraId="24BA10FD" w14:textId="748CAA1C" w:rsidR="00CD0533" w:rsidRDefault="00CD0533" w:rsidP="00CD0533">
      <w:pPr>
        <w:pStyle w:val="APASectionHeader"/>
        <w:jc w:val="center"/>
      </w:pPr>
      <w:r w:rsidRPr="00AF2B1A">
        <w:t xml:space="preserve">Prepared for Dr. </w:t>
      </w:r>
      <w:r>
        <w:t>Grant</w:t>
      </w:r>
    </w:p>
    <w:p w14:paraId="112A72C9" w14:textId="46C2C101" w:rsidR="00CD0533" w:rsidRPr="00AF2B1A" w:rsidRDefault="00CD0533" w:rsidP="00CD0533">
      <w:pPr>
        <w:pStyle w:val="APASectionHeader"/>
        <w:jc w:val="center"/>
      </w:pPr>
      <w:r>
        <w:t>TINFO 463</w:t>
      </w:r>
    </w:p>
    <w:p w14:paraId="64139C41" w14:textId="0EAA88B5" w:rsidR="00CD0533" w:rsidRDefault="00CD0533" w:rsidP="00CD0533">
      <w:pPr>
        <w:spacing w:line="480" w:lineRule="auto"/>
        <w:jc w:val="center"/>
        <w:rPr>
          <w:rFonts w:ascii="Times New Roman" w:hAnsi="Times New Roman" w:cs="Times New Roman"/>
        </w:rPr>
      </w:pPr>
      <w:r w:rsidRPr="00AF2B1A">
        <w:rPr>
          <w:rFonts w:ascii="Times New Roman" w:hAnsi="Times New Roman" w:cs="Times New Roman"/>
        </w:rPr>
        <w:t>Spring, 2022</w:t>
      </w:r>
    </w:p>
    <w:p w14:paraId="404E33CB" w14:textId="77777777" w:rsidR="00CD0533" w:rsidRDefault="00CD0533" w:rsidP="00CD0533">
      <w:pPr>
        <w:spacing w:line="480" w:lineRule="auto"/>
        <w:jc w:val="center"/>
        <w:rPr>
          <w:rFonts w:ascii="Times New Roman" w:hAnsi="Times New Roman" w:cs="Times New Roman"/>
        </w:rPr>
      </w:pPr>
    </w:p>
    <w:p w14:paraId="2B62F0F6" w14:textId="77777777" w:rsidR="00CD0533" w:rsidRDefault="00CD0533" w:rsidP="00CD0533">
      <w:pPr>
        <w:spacing w:line="480" w:lineRule="auto"/>
        <w:jc w:val="center"/>
        <w:rPr>
          <w:rFonts w:ascii="Times New Roman" w:hAnsi="Times New Roman" w:cs="Times New Roman"/>
        </w:rPr>
      </w:pPr>
    </w:p>
    <w:p w14:paraId="051C1CBF" w14:textId="77777777" w:rsidR="00CD0533" w:rsidRDefault="00CD0533" w:rsidP="00CD0533">
      <w:pPr>
        <w:spacing w:line="480" w:lineRule="auto"/>
        <w:jc w:val="center"/>
        <w:rPr>
          <w:rFonts w:ascii="Times New Roman" w:hAnsi="Times New Roman" w:cs="Times New Roman"/>
        </w:rPr>
      </w:pPr>
    </w:p>
    <w:p w14:paraId="4262BE3C" w14:textId="77777777" w:rsidR="00CD0533" w:rsidRDefault="00CD0533" w:rsidP="00CD0533">
      <w:pPr>
        <w:jc w:val="center"/>
        <w:rPr>
          <w:rFonts w:ascii="Times New Roman" w:hAnsi="Times New Roman" w:cs="Times New Roman"/>
        </w:rPr>
      </w:pPr>
    </w:p>
    <w:p w14:paraId="770250F0" w14:textId="77777777" w:rsidR="00CD0533" w:rsidRDefault="00CD0533" w:rsidP="00CD0533">
      <w:pPr>
        <w:jc w:val="center"/>
        <w:rPr>
          <w:rFonts w:ascii="Times New Roman" w:hAnsi="Times New Roman" w:cs="Times New Roman"/>
        </w:rPr>
      </w:pPr>
    </w:p>
    <w:p w14:paraId="139BF9AB" w14:textId="77777777" w:rsidR="00CD0533" w:rsidRDefault="00CD0533" w:rsidP="00CD0533">
      <w:pPr>
        <w:jc w:val="center"/>
        <w:rPr>
          <w:rFonts w:ascii="Times New Roman" w:hAnsi="Times New Roman" w:cs="Times New Roman"/>
        </w:rPr>
      </w:pPr>
    </w:p>
    <w:p w14:paraId="7D0EF758" w14:textId="77777777" w:rsidR="00CD0533" w:rsidRDefault="00CD0533" w:rsidP="00CD0533">
      <w:pPr>
        <w:jc w:val="center"/>
        <w:rPr>
          <w:rFonts w:ascii="Times New Roman" w:hAnsi="Times New Roman" w:cs="Times New Roman"/>
        </w:rPr>
      </w:pPr>
    </w:p>
    <w:p w14:paraId="5B873787" w14:textId="77777777" w:rsidR="00CD0533" w:rsidRDefault="00CD0533" w:rsidP="00CD0533">
      <w:pPr>
        <w:jc w:val="center"/>
        <w:rPr>
          <w:rFonts w:ascii="Times New Roman" w:hAnsi="Times New Roman" w:cs="Times New Roman"/>
        </w:rPr>
      </w:pPr>
    </w:p>
    <w:p w14:paraId="1AE72C25" w14:textId="77777777" w:rsidR="00CD0533" w:rsidRDefault="00CD0533" w:rsidP="00CD0533">
      <w:pPr>
        <w:jc w:val="center"/>
        <w:rPr>
          <w:rFonts w:ascii="Times New Roman" w:hAnsi="Times New Roman" w:cs="Times New Roman"/>
        </w:rPr>
      </w:pPr>
    </w:p>
    <w:p w14:paraId="461BCE5E" w14:textId="77777777" w:rsidR="00CD0533" w:rsidRDefault="00CD0533" w:rsidP="00CD0533">
      <w:pPr>
        <w:jc w:val="center"/>
        <w:rPr>
          <w:rFonts w:ascii="Times New Roman" w:hAnsi="Times New Roman" w:cs="Times New Roman"/>
        </w:rPr>
      </w:pPr>
    </w:p>
    <w:p w14:paraId="3B06AE10" w14:textId="77777777" w:rsidR="00CD0533" w:rsidRDefault="00CD0533" w:rsidP="00CD0533">
      <w:pPr>
        <w:jc w:val="center"/>
        <w:rPr>
          <w:rFonts w:ascii="Times New Roman" w:hAnsi="Times New Roman" w:cs="Times New Roman"/>
        </w:rPr>
      </w:pPr>
    </w:p>
    <w:p w14:paraId="49A7B165" w14:textId="77777777" w:rsidR="00CD0533" w:rsidRDefault="00CD0533" w:rsidP="00CD0533">
      <w:pPr>
        <w:jc w:val="center"/>
        <w:rPr>
          <w:rFonts w:ascii="Times New Roman" w:hAnsi="Times New Roman" w:cs="Times New Roman"/>
        </w:rPr>
      </w:pPr>
    </w:p>
    <w:p w14:paraId="4CDCBA26" w14:textId="77777777" w:rsidR="00CD0533" w:rsidRDefault="00CD0533" w:rsidP="00CD0533">
      <w:pPr>
        <w:jc w:val="center"/>
        <w:rPr>
          <w:rFonts w:ascii="Times New Roman" w:hAnsi="Times New Roman" w:cs="Times New Roman"/>
        </w:rPr>
      </w:pPr>
    </w:p>
    <w:p w14:paraId="4474E803" w14:textId="77777777" w:rsidR="00CD0533" w:rsidRDefault="00CD0533" w:rsidP="00CD0533">
      <w:pPr>
        <w:jc w:val="center"/>
        <w:rPr>
          <w:rFonts w:ascii="Times New Roman" w:hAnsi="Times New Roman" w:cs="Times New Roman"/>
        </w:rPr>
      </w:pPr>
    </w:p>
    <w:p w14:paraId="3436D9ED" w14:textId="77777777" w:rsidR="00CD0533" w:rsidRDefault="00CD0533" w:rsidP="00CD0533">
      <w:pPr>
        <w:rPr>
          <w:rFonts w:ascii="Times New Roman" w:hAnsi="Times New Roman" w:cs="Times New Roman"/>
        </w:rPr>
      </w:pPr>
    </w:p>
    <w:p w14:paraId="1D216FDB" w14:textId="56D71FB3" w:rsidR="008A01CB" w:rsidRDefault="00CD0533" w:rsidP="00CD0533">
      <w:pPr>
        <w:ind w:firstLine="720"/>
        <w:rPr>
          <w:rFonts w:ascii="Times New Roman" w:hAnsi="Times New Roman" w:cs="Times New Roman"/>
        </w:rPr>
      </w:pPr>
      <w:commentRangeStart w:id="1"/>
      <w:r w:rsidRPr="00CD0533">
        <w:rPr>
          <w:rFonts w:ascii="Times New Roman" w:hAnsi="Times New Roman" w:cs="Times New Roman"/>
        </w:rPr>
        <w:lastRenderedPageBreak/>
        <w:t>Why there is a need to protect information, systems, organizations, and individuals</w:t>
      </w:r>
      <w:commentRangeEnd w:id="1"/>
      <w:r w:rsidR="009D37BD">
        <w:rPr>
          <w:rStyle w:val="CommentReference"/>
        </w:rPr>
        <w:commentReference w:id="1"/>
      </w:r>
      <w:r w:rsidRPr="00CD0533">
        <w:rPr>
          <w:rFonts w:ascii="Times New Roman" w:hAnsi="Times New Roman" w:cs="Times New Roman"/>
        </w:rPr>
        <w:t xml:space="preserve">. In the modern world all the devices and platforms have computers with complex software in common. Security controls are the safeguards that are used to protect important information for the </w:t>
      </w:r>
      <w:commentRangeStart w:id="2"/>
      <w:r w:rsidRPr="00CD0533">
        <w:rPr>
          <w:rFonts w:ascii="Times New Roman" w:hAnsi="Times New Roman" w:cs="Times New Roman"/>
        </w:rPr>
        <w:t xml:space="preserve">company. NIST publication </w:t>
      </w:r>
      <w:commentRangeEnd w:id="2"/>
      <w:r w:rsidR="00A23408">
        <w:rPr>
          <w:rStyle w:val="CommentReference"/>
        </w:rPr>
        <w:commentReference w:id="2"/>
      </w:r>
      <w:r w:rsidRPr="00CD0533">
        <w:rPr>
          <w:rFonts w:ascii="Times New Roman" w:hAnsi="Times New Roman" w:cs="Times New Roman"/>
        </w:rPr>
        <w:t>should serve a diverse audience that includes software engineers, chief information officers</w:t>
      </w:r>
      <w:r w:rsidR="00012E12">
        <w:rPr>
          <w:rFonts w:ascii="Times New Roman" w:hAnsi="Times New Roman" w:cs="Times New Roman"/>
        </w:rPr>
        <w:t>,</w:t>
      </w:r>
      <w:r w:rsidRPr="00CD0533">
        <w:rPr>
          <w:rFonts w:ascii="Times New Roman" w:hAnsi="Times New Roman" w:cs="Times New Roman"/>
        </w:rPr>
        <w:t xml:space="preserve"> etc. It is complex to manage security and privacy risk</w:t>
      </w:r>
      <w:r w:rsidR="00304F07">
        <w:rPr>
          <w:rFonts w:ascii="Times New Roman" w:hAnsi="Times New Roman" w:cs="Times New Roman"/>
        </w:rPr>
        <w:t>s</w:t>
      </w:r>
      <w:commentRangeStart w:id="3"/>
      <w:ins w:id="4" w:author="Beck Adelante" w:date="2022-04-11T18:19:00Z">
        <w:r w:rsidR="00304F07">
          <w:rPr>
            <w:rFonts w:ascii="Times New Roman" w:hAnsi="Times New Roman" w:cs="Times New Roman"/>
          </w:rPr>
          <w:t>, so</w:t>
        </w:r>
      </w:ins>
      <w:r w:rsidRPr="00CD0533">
        <w:rPr>
          <w:rFonts w:ascii="Times New Roman" w:hAnsi="Times New Roman" w:cs="Times New Roman"/>
        </w:rPr>
        <w:t xml:space="preserve"> </w:t>
      </w:r>
      <w:commentRangeEnd w:id="3"/>
      <w:r w:rsidR="00304F07">
        <w:rPr>
          <w:rStyle w:val="CommentReference"/>
        </w:rPr>
        <w:commentReference w:id="3"/>
      </w:r>
      <w:r w:rsidRPr="00CD0533">
        <w:rPr>
          <w:rFonts w:ascii="Times New Roman" w:hAnsi="Times New Roman" w:cs="Times New Roman"/>
        </w:rPr>
        <w:t xml:space="preserve">to make sure it will happen there should be well defined security and privacy requirements for the </w:t>
      </w:r>
      <w:commentRangeStart w:id="5"/>
      <w:r w:rsidRPr="00CD0533">
        <w:rPr>
          <w:rFonts w:ascii="Times New Roman" w:hAnsi="Times New Roman" w:cs="Times New Roman"/>
        </w:rPr>
        <w:t xml:space="preserve">organization. </w:t>
      </w:r>
      <w:commentRangeEnd w:id="5"/>
      <w:r w:rsidR="00B9443C">
        <w:rPr>
          <w:rStyle w:val="CommentReference"/>
        </w:rPr>
        <w:commentReference w:id="5"/>
      </w:r>
      <w:r w:rsidRPr="00CD0533">
        <w:rPr>
          <w:rFonts w:ascii="Times New Roman" w:hAnsi="Times New Roman" w:cs="Times New Roman"/>
        </w:rPr>
        <w:t>It is organization</w:t>
      </w:r>
      <w:commentRangeStart w:id="6"/>
      <w:r w:rsidRPr="00CD0533">
        <w:rPr>
          <w:rFonts w:ascii="Times New Roman" w:hAnsi="Times New Roman" w:cs="Times New Roman"/>
        </w:rPr>
        <w:t>s</w:t>
      </w:r>
      <w:ins w:id="7" w:author="Beck Adelante" w:date="2022-04-11T18:20:00Z">
        <w:r w:rsidR="00B9443C">
          <w:rPr>
            <w:rFonts w:ascii="Times New Roman" w:hAnsi="Times New Roman" w:cs="Times New Roman"/>
          </w:rPr>
          <w:t>’</w:t>
        </w:r>
      </w:ins>
      <w:r w:rsidRPr="00CD0533">
        <w:rPr>
          <w:rFonts w:ascii="Times New Roman" w:hAnsi="Times New Roman" w:cs="Times New Roman"/>
        </w:rPr>
        <w:t xml:space="preserve"> </w:t>
      </w:r>
      <w:commentRangeEnd w:id="6"/>
      <w:r w:rsidR="004F1A17">
        <w:rPr>
          <w:rStyle w:val="CommentReference"/>
        </w:rPr>
        <w:commentReference w:id="6"/>
      </w:r>
      <w:r w:rsidRPr="00CD0533">
        <w:rPr>
          <w:rFonts w:ascii="Times New Roman" w:hAnsi="Times New Roman" w:cs="Times New Roman"/>
        </w:rPr>
        <w:t>responsibility to select the appropriate</w:t>
      </w:r>
      <w:r>
        <w:rPr>
          <w:rFonts w:ascii="Times New Roman" w:hAnsi="Times New Roman" w:cs="Times New Roman"/>
        </w:rPr>
        <w:t xml:space="preserve"> </w:t>
      </w:r>
      <w:r w:rsidRPr="00CD0533">
        <w:rPr>
          <w:rFonts w:ascii="Times New Roman" w:hAnsi="Times New Roman" w:cs="Times New Roman"/>
        </w:rPr>
        <w:t xml:space="preserve">security and privacy control selection process. </w:t>
      </w:r>
      <w:ins w:id="8" w:author="Beck Adelante" w:date="2022-04-11T18:23:00Z">
        <w:r w:rsidR="00D3048F">
          <w:rPr>
            <w:rFonts w:ascii="Times New Roman" w:hAnsi="Times New Roman" w:cs="Times New Roman"/>
          </w:rPr>
          <w:t xml:space="preserve">The </w:t>
        </w:r>
      </w:ins>
      <w:r w:rsidRPr="00CD0533">
        <w:rPr>
          <w:rFonts w:ascii="Times New Roman" w:hAnsi="Times New Roman" w:cs="Times New Roman"/>
        </w:rPr>
        <w:t xml:space="preserve">NIST publication rules can also be applied to international organizations. The controls and rules in NIST are reviewed periodically to make sure it produces </w:t>
      </w:r>
      <w:commentRangeStart w:id="9"/>
      <w:r w:rsidRPr="00CD0533">
        <w:rPr>
          <w:rFonts w:ascii="Times New Roman" w:hAnsi="Times New Roman" w:cs="Times New Roman"/>
        </w:rPr>
        <w:t xml:space="preserve">the updated Information. </w:t>
      </w:r>
      <w:commentRangeEnd w:id="9"/>
      <w:r w:rsidR="00844DBC">
        <w:rPr>
          <w:rStyle w:val="CommentReference"/>
        </w:rPr>
        <w:commentReference w:id="9"/>
      </w:r>
      <w:commentRangeStart w:id="10"/>
      <w:r w:rsidRPr="00CD0533">
        <w:rPr>
          <w:rFonts w:ascii="Times New Roman" w:hAnsi="Times New Roman" w:cs="Times New Roman"/>
        </w:rPr>
        <w:t xml:space="preserve">Requirements and controls </w:t>
      </w:r>
      <w:commentRangeEnd w:id="10"/>
      <w:r w:rsidR="00111B2D">
        <w:rPr>
          <w:rStyle w:val="CommentReference"/>
        </w:rPr>
        <w:commentReference w:id="10"/>
      </w:r>
      <w:r w:rsidRPr="00CD0533">
        <w:rPr>
          <w:rFonts w:ascii="Times New Roman" w:hAnsi="Times New Roman" w:cs="Times New Roman"/>
        </w:rPr>
        <w:t xml:space="preserve">are two different words but have a connection. Requirements are something </w:t>
      </w:r>
      <w:commentRangeStart w:id="11"/>
      <w:r w:rsidRPr="00CD0533">
        <w:rPr>
          <w:rFonts w:ascii="Times New Roman" w:hAnsi="Times New Roman" w:cs="Times New Roman"/>
        </w:rPr>
        <w:t>with what organization must comply to</w:t>
      </w:r>
      <w:commentRangeEnd w:id="11"/>
      <w:r w:rsidR="00BC20D3">
        <w:rPr>
          <w:rStyle w:val="CommentReference"/>
        </w:rPr>
        <w:commentReference w:id="11"/>
      </w:r>
      <w:r w:rsidRPr="00CD0533">
        <w:rPr>
          <w:rFonts w:ascii="Times New Roman" w:hAnsi="Times New Roman" w:cs="Times New Roman"/>
        </w:rPr>
        <w:t xml:space="preserve">. Specification requirements are the requirements that implements part (or all) of control and that </w:t>
      </w:r>
      <w:commentRangeStart w:id="12"/>
      <w:r w:rsidRPr="00CD0533">
        <w:rPr>
          <w:rFonts w:ascii="Times New Roman" w:hAnsi="Times New Roman" w:cs="Times New Roman"/>
        </w:rPr>
        <w:t>may</w:t>
      </w:r>
      <w:ins w:id="13" w:author="Beck Adelante" w:date="2022-04-11T18:25:00Z">
        <w:r w:rsidR="00AD75AC">
          <w:rPr>
            <w:rFonts w:ascii="Times New Roman" w:hAnsi="Times New Roman" w:cs="Times New Roman"/>
          </w:rPr>
          <w:t xml:space="preserve"> </w:t>
        </w:r>
      </w:ins>
      <w:r w:rsidRPr="00CD0533">
        <w:rPr>
          <w:rFonts w:ascii="Times New Roman" w:hAnsi="Times New Roman" w:cs="Times New Roman"/>
        </w:rPr>
        <w:t xml:space="preserve">be </w:t>
      </w:r>
      <w:commentRangeEnd w:id="12"/>
      <w:r w:rsidR="00AD75AC">
        <w:rPr>
          <w:rStyle w:val="CommentReference"/>
        </w:rPr>
        <w:commentReference w:id="12"/>
      </w:r>
      <w:r w:rsidRPr="00CD0533">
        <w:rPr>
          <w:rFonts w:ascii="Times New Roman" w:hAnsi="Times New Roman" w:cs="Times New Roman"/>
        </w:rPr>
        <w:t>assessed. Controls</w:t>
      </w:r>
      <w:ins w:id="14" w:author="Beck Adelante" w:date="2022-04-11T18:26:00Z">
        <w:r w:rsidR="00114236">
          <w:rPr>
            <w:rFonts w:ascii="Times New Roman" w:hAnsi="Times New Roman" w:cs="Times New Roman"/>
          </w:rPr>
          <w:t>,</w:t>
        </w:r>
      </w:ins>
      <w:r w:rsidRPr="00CD0533">
        <w:rPr>
          <w:rFonts w:ascii="Times New Roman" w:hAnsi="Times New Roman" w:cs="Times New Roman"/>
        </w:rPr>
        <w:t xml:space="preserve"> on the other hand</w:t>
      </w:r>
      <w:commentRangeStart w:id="15"/>
      <w:ins w:id="16" w:author="Beck Adelante" w:date="2022-04-11T18:26:00Z">
        <w:r w:rsidR="00114236">
          <w:rPr>
            <w:rFonts w:ascii="Times New Roman" w:hAnsi="Times New Roman" w:cs="Times New Roman"/>
          </w:rPr>
          <w:t>, are</w:t>
        </w:r>
      </w:ins>
      <w:r w:rsidRPr="00CD0533">
        <w:rPr>
          <w:rFonts w:ascii="Times New Roman" w:hAnsi="Times New Roman" w:cs="Times New Roman"/>
        </w:rPr>
        <w:t xml:space="preserve"> </w:t>
      </w:r>
      <w:commentRangeEnd w:id="15"/>
      <w:r w:rsidR="00A41C00">
        <w:rPr>
          <w:rStyle w:val="CommentReference"/>
        </w:rPr>
        <w:commentReference w:id="15"/>
      </w:r>
      <w:r w:rsidRPr="00CD0533">
        <w:rPr>
          <w:rFonts w:ascii="Times New Roman" w:hAnsi="Times New Roman" w:cs="Times New Roman"/>
        </w:rPr>
        <w:t>something that</w:t>
      </w:r>
      <w:ins w:id="17" w:author="Beck Adelante" w:date="2022-04-11T18:26:00Z">
        <w:r w:rsidR="004D28E6">
          <w:rPr>
            <w:rFonts w:ascii="Times New Roman" w:hAnsi="Times New Roman" w:cs="Times New Roman"/>
          </w:rPr>
          <w:t xml:space="preserve"> a</w:t>
        </w:r>
      </w:ins>
      <w:r w:rsidRPr="00CD0533">
        <w:rPr>
          <w:rFonts w:ascii="Times New Roman" w:hAnsi="Times New Roman" w:cs="Times New Roman"/>
        </w:rPr>
        <w:t xml:space="preserve"> company chooses and implements. Controls can be used as descriptions of safeguard</w:t>
      </w:r>
      <w:ins w:id="18" w:author="Beck Adelante" w:date="2022-04-11T18:27:00Z">
        <w:r w:rsidR="00BF2A9E">
          <w:rPr>
            <w:rFonts w:ascii="Times New Roman" w:hAnsi="Times New Roman" w:cs="Times New Roman"/>
          </w:rPr>
          <w:t>s</w:t>
        </w:r>
      </w:ins>
      <w:r w:rsidRPr="00CD0533">
        <w:rPr>
          <w:rFonts w:ascii="Times New Roman" w:hAnsi="Times New Roman" w:cs="Times New Roman"/>
        </w:rPr>
        <w:t xml:space="preserve">. Security and privacy controls have </w:t>
      </w:r>
      <w:ins w:id="19" w:author="Beck Adelante" w:date="2022-04-11T18:28:00Z">
        <w:r w:rsidR="00964062">
          <w:rPr>
            <w:rFonts w:ascii="Times New Roman" w:hAnsi="Times New Roman" w:cs="Times New Roman"/>
          </w:rPr>
          <w:t xml:space="preserve">a </w:t>
        </w:r>
      </w:ins>
      <w:r w:rsidRPr="00CD0533">
        <w:rPr>
          <w:rFonts w:ascii="Times New Roman" w:hAnsi="Times New Roman" w:cs="Times New Roman"/>
        </w:rPr>
        <w:t xml:space="preserve">base control section, discussion section, a related control section, a control enhancement section, and a reference section. Some controls are more </w:t>
      </w:r>
      <w:commentRangeStart w:id="20"/>
      <w:r w:rsidRPr="00CD0533">
        <w:rPr>
          <w:rFonts w:ascii="Times New Roman" w:hAnsi="Times New Roman" w:cs="Times New Roman"/>
        </w:rPr>
        <w:t xml:space="preserve">flexible that lets organization to define </w:t>
      </w:r>
      <w:commentRangeEnd w:id="20"/>
      <w:r w:rsidR="00FD0249">
        <w:rPr>
          <w:rStyle w:val="CommentReference"/>
        </w:rPr>
        <w:commentReference w:id="20"/>
      </w:r>
      <w:r w:rsidRPr="00CD0533">
        <w:rPr>
          <w:rFonts w:ascii="Times New Roman" w:hAnsi="Times New Roman" w:cs="Times New Roman"/>
        </w:rPr>
        <w:t xml:space="preserve">more specific values with the control. Iteration and refinement actions allows to add more flexibility. Iteration allows organization to use control several times and apply it in different situations. Discussion section have more information about a control. Related control section addresses a related security or privacy. Control enhancement section provides statements of security and privacy capabilities. There are three types of control: common, system-specific and hybrid control. Common control is the one that can be inherited by multiple Information systems or programs. System-specific controls are the primary responsibility of information system owners. Hybrid control is combination of common control and system specific control. Role of privacy programs is to ensure compliance with current privacy requirement. Trustworthiness means being worthy to be trusted to fulfill specific requirement. Two main concepts of trustworthiness are functionality and assurance. Functionality means to make sure the programs work as it should work. Assurance is the measure of confidence that your program works correctly.  </w:t>
      </w:r>
    </w:p>
    <w:p w14:paraId="52E769C0" w14:textId="12D0CBEF" w:rsidR="00192AAB" w:rsidRDefault="00192AAB" w:rsidP="00CD0533">
      <w:pPr>
        <w:ind w:firstLine="720"/>
        <w:rPr>
          <w:rFonts w:ascii="Times New Roman" w:hAnsi="Times New Roman" w:cs="Times New Roman"/>
        </w:rPr>
      </w:pPr>
    </w:p>
    <w:p w14:paraId="6F2C59DA" w14:textId="137FEBB8" w:rsidR="00192AAB" w:rsidRDefault="00192AAB" w:rsidP="00CD0533">
      <w:pPr>
        <w:ind w:firstLine="720"/>
        <w:rPr>
          <w:rFonts w:ascii="Times New Roman" w:hAnsi="Times New Roman" w:cs="Times New Roman"/>
        </w:rPr>
      </w:pPr>
    </w:p>
    <w:p w14:paraId="2D82BE7F" w14:textId="0BD2E103" w:rsidR="00192AAB" w:rsidRDefault="00192AAB" w:rsidP="00CD0533">
      <w:pPr>
        <w:ind w:firstLine="720"/>
        <w:rPr>
          <w:rFonts w:ascii="Times New Roman" w:hAnsi="Times New Roman" w:cs="Times New Roman"/>
        </w:rPr>
      </w:pPr>
    </w:p>
    <w:p w14:paraId="340EDF85" w14:textId="39A1CA55" w:rsidR="00192AAB" w:rsidRDefault="00192AAB" w:rsidP="00CD0533">
      <w:pPr>
        <w:ind w:firstLine="720"/>
        <w:rPr>
          <w:rFonts w:ascii="Times New Roman" w:hAnsi="Times New Roman" w:cs="Times New Roman"/>
        </w:rPr>
      </w:pPr>
    </w:p>
    <w:p w14:paraId="0EDBF0A1" w14:textId="26AB0A7C" w:rsidR="00192AAB" w:rsidRDefault="00192AAB" w:rsidP="00CD0533">
      <w:pPr>
        <w:ind w:firstLine="720"/>
        <w:rPr>
          <w:rFonts w:ascii="Times New Roman" w:hAnsi="Times New Roman" w:cs="Times New Roman"/>
        </w:rPr>
      </w:pPr>
    </w:p>
    <w:p w14:paraId="0ABE0128" w14:textId="363F014C" w:rsidR="00192AAB" w:rsidRDefault="00192AAB" w:rsidP="00CD0533">
      <w:pPr>
        <w:ind w:firstLine="720"/>
        <w:rPr>
          <w:rFonts w:ascii="Times New Roman" w:hAnsi="Times New Roman" w:cs="Times New Roman"/>
        </w:rPr>
      </w:pPr>
    </w:p>
    <w:p w14:paraId="2A218911" w14:textId="63941D73" w:rsidR="00192AAB" w:rsidRDefault="00192AAB" w:rsidP="00CD0533">
      <w:pPr>
        <w:ind w:firstLine="720"/>
        <w:rPr>
          <w:rFonts w:ascii="Times New Roman" w:hAnsi="Times New Roman" w:cs="Times New Roman"/>
        </w:rPr>
      </w:pPr>
    </w:p>
    <w:p w14:paraId="443AC188" w14:textId="1D1F68CF" w:rsidR="00192AAB" w:rsidRDefault="00192AAB" w:rsidP="00CD0533">
      <w:pPr>
        <w:ind w:firstLine="720"/>
        <w:rPr>
          <w:rFonts w:ascii="Times New Roman" w:hAnsi="Times New Roman" w:cs="Times New Roman"/>
        </w:rPr>
      </w:pPr>
    </w:p>
    <w:p w14:paraId="59047DFA" w14:textId="1C61C32D" w:rsidR="00192AAB" w:rsidRDefault="00192AAB" w:rsidP="00CD0533">
      <w:pPr>
        <w:ind w:firstLine="720"/>
        <w:rPr>
          <w:rFonts w:ascii="Times New Roman" w:hAnsi="Times New Roman" w:cs="Times New Roman"/>
        </w:rPr>
      </w:pPr>
    </w:p>
    <w:p w14:paraId="6D8969A4" w14:textId="4BA69FAE" w:rsidR="00192AAB" w:rsidRDefault="00192AAB" w:rsidP="00CD0533">
      <w:pPr>
        <w:ind w:firstLine="720"/>
        <w:rPr>
          <w:rFonts w:ascii="Times New Roman" w:hAnsi="Times New Roman" w:cs="Times New Roman"/>
        </w:rPr>
      </w:pPr>
    </w:p>
    <w:p w14:paraId="5248ADA7" w14:textId="493AB888" w:rsidR="00192AAB" w:rsidRDefault="00192AAB" w:rsidP="00CD0533">
      <w:pPr>
        <w:ind w:firstLine="720"/>
        <w:rPr>
          <w:rFonts w:ascii="Times New Roman" w:hAnsi="Times New Roman" w:cs="Times New Roman"/>
        </w:rPr>
      </w:pPr>
    </w:p>
    <w:p w14:paraId="6CC62394" w14:textId="084FCD5F" w:rsidR="00192AAB" w:rsidRDefault="00192AAB" w:rsidP="00CD0533">
      <w:pPr>
        <w:ind w:firstLine="720"/>
        <w:rPr>
          <w:rFonts w:ascii="Times New Roman" w:hAnsi="Times New Roman" w:cs="Times New Roman"/>
        </w:rPr>
      </w:pPr>
    </w:p>
    <w:p w14:paraId="78865880" w14:textId="54FE2008" w:rsidR="00192AAB" w:rsidRDefault="00192AAB" w:rsidP="00CD0533">
      <w:pPr>
        <w:ind w:firstLine="720"/>
        <w:rPr>
          <w:rFonts w:ascii="Times New Roman" w:hAnsi="Times New Roman" w:cs="Times New Roman"/>
        </w:rPr>
      </w:pPr>
    </w:p>
    <w:p w14:paraId="341FC4B9" w14:textId="41CAC3AD" w:rsidR="00192AAB" w:rsidRDefault="00192AAB" w:rsidP="00CD0533">
      <w:pPr>
        <w:ind w:firstLine="720"/>
        <w:rPr>
          <w:rFonts w:ascii="Times New Roman" w:hAnsi="Times New Roman" w:cs="Times New Roman"/>
        </w:rPr>
      </w:pPr>
    </w:p>
    <w:p w14:paraId="1AC18EDA" w14:textId="0E921438" w:rsidR="00192AAB" w:rsidRDefault="00192AAB" w:rsidP="00CD0533">
      <w:pPr>
        <w:ind w:firstLine="720"/>
        <w:rPr>
          <w:rFonts w:ascii="Times New Roman" w:hAnsi="Times New Roman" w:cs="Times New Roman"/>
        </w:rPr>
      </w:pPr>
    </w:p>
    <w:p w14:paraId="151E65B7" w14:textId="4A30C7E4" w:rsidR="00192AAB" w:rsidRDefault="00192AAB" w:rsidP="00CD0533">
      <w:pPr>
        <w:ind w:firstLine="720"/>
        <w:rPr>
          <w:rFonts w:ascii="Times New Roman" w:hAnsi="Times New Roman" w:cs="Times New Roman"/>
        </w:rPr>
      </w:pPr>
    </w:p>
    <w:p w14:paraId="4C714853" w14:textId="30F07178" w:rsidR="00192AAB" w:rsidRDefault="00192AAB" w:rsidP="00CD0533">
      <w:pPr>
        <w:ind w:firstLine="720"/>
        <w:rPr>
          <w:rFonts w:ascii="Times New Roman" w:hAnsi="Times New Roman" w:cs="Times New Roman"/>
        </w:rPr>
      </w:pPr>
    </w:p>
    <w:p w14:paraId="30692EC8" w14:textId="4E347C95" w:rsidR="00192AAB" w:rsidRDefault="00192AAB" w:rsidP="00CD0533">
      <w:pPr>
        <w:ind w:firstLine="720"/>
        <w:rPr>
          <w:rFonts w:ascii="Times New Roman" w:hAnsi="Times New Roman" w:cs="Times New Roman"/>
        </w:rPr>
      </w:pPr>
    </w:p>
    <w:p w14:paraId="501E4DD7" w14:textId="12AC0E1C" w:rsidR="00192AAB" w:rsidRDefault="00192AAB" w:rsidP="00192AAB">
      <w:pPr>
        <w:ind w:firstLine="720"/>
        <w:jc w:val="center"/>
        <w:rPr>
          <w:rFonts w:ascii="Times New Roman" w:hAnsi="Times New Roman" w:cs="Times New Roman"/>
        </w:rPr>
      </w:pPr>
      <w:r>
        <w:rPr>
          <w:rFonts w:ascii="Times New Roman" w:hAnsi="Times New Roman" w:cs="Times New Roman"/>
        </w:rPr>
        <w:lastRenderedPageBreak/>
        <w:t>References</w:t>
      </w:r>
    </w:p>
    <w:p w14:paraId="77C73905" w14:textId="77777777" w:rsidR="00192AAB" w:rsidRDefault="00192AAB" w:rsidP="00192AAB">
      <w:pPr>
        <w:pStyle w:val="NormalWeb"/>
        <w:ind w:left="567" w:hanging="567"/>
        <w:rPr>
          <w:color w:val="000000"/>
        </w:rPr>
      </w:pPr>
      <w:commentRangeStart w:id="21"/>
      <w:r>
        <w:rPr>
          <w:color w:val="000000"/>
        </w:rPr>
        <w:t>Force, Joint Task</w:t>
      </w:r>
      <w:commentRangeEnd w:id="21"/>
      <w:r w:rsidR="00365293">
        <w:rPr>
          <w:rStyle w:val="CommentReference"/>
          <w:rFonts w:asciiTheme="minorHAnsi" w:eastAsiaTheme="minorHAnsi" w:hAnsiTheme="minorHAnsi" w:cstheme="minorBidi"/>
        </w:rPr>
        <w:commentReference w:id="21"/>
      </w:r>
      <w:r>
        <w:rPr>
          <w:color w:val="000000"/>
        </w:rPr>
        <w:t>. “</w:t>
      </w:r>
      <w:commentRangeStart w:id="22"/>
      <w:r>
        <w:rPr>
          <w:color w:val="000000"/>
        </w:rPr>
        <w:t>Security and Privacy Controls for Information Systems and Organizations.”</w:t>
      </w:r>
      <w:r>
        <w:rPr>
          <w:rStyle w:val="apple-converted-space"/>
          <w:color w:val="000000"/>
        </w:rPr>
        <w:t> </w:t>
      </w:r>
      <w:r>
        <w:rPr>
          <w:i/>
          <w:iCs/>
          <w:color w:val="000000"/>
        </w:rPr>
        <w:t>CSRC</w:t>
      </w:r>
      <w:r>
        <w:rPr>
          <w:color w:val="000000"/>
        </w:rPr>
        <w:t>, 10 Dec. 2020, https://csrc.nist.gov/publications/detail/sp/800-53/rev-5/final.</w:t>
      </w:r>
      <w:r>
        <w:rPr>
          <w:rStyle w:val="apple-converted-space"/>
          <w:color w:val="000000"/>
        </w:rPr>
        <w:t> </w:t>
      </w:r>
      <w:commentRangeEnd w:id="22"/>
      <w:r w:rsidR="00A06660">
        <w:rPr>
          <w:rStyle w:val="CommentReference"/>
          <w:rFonts w:asciiTheme="minorHAnsi" w:eastAsiaTheme="minorHAnsi" w:hAnsiTheme="minorHAnsi" w:cstheme="minorBidi"/>
        </w:rPr>
        <w:commentReference w:id="22"/>
      </w:r>
    </w:p>
    <w:p w14:paraId="6DA602D7" w14:textId="77777777" w:rsidR="00192AAB" w:rsidRPr="00CD0533" w:rsidRDefault="00192AAB" w:rsidP="00192AAB">
      <w:pPr>
        <w:ind w:firstLine="720"/>
        <w:jc w:val="center"/>
        <w:rPr>
          <w:rFonts w:ascii="Times New Roman" w:hAnsi="Times New Roman" w:cs="Times New Roman"/>
        </w:rPr>
      </w:pPr>
    </w:p>
    <w:sectPr w:rsidR="00192AAB" w:rsidRPr="00CD05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ck Adelante" w:date="2022-04-11T18:30:00Z" w:initials="BA">
    <w:p w14:paraId="5D8EE0DB" w14:textId="77777777" w:rsidR="00685EAA" w:rsidRDefault="00685EAA">
      <w:pPr>
        <w:pStyle w:val="CommentText"/>
      </w:pPr>
      <w:r>
        <w:rPr>
          <w:rStyle w:val="CommentReference"/>
        </w:rPr>
        <w:annotationRef/>
      </w:r>
      <w:r>
        <w:t>Hi Emmiliia!</w:t>
      </w:r>
    </w:p>
    <w:p w14:paraId="09B0436F" w14:textId="77777777" w:rsidR="00685EAA" w:rsidRDefault="00685EAA">
      <w:pPr>
        <w:pStyle w:val="CommentText"/>
      </w:pPr>
      <w:r>
        <w:t xml:space="preserve">Thanks for bringing this in! </w:t>
      </w:r>
      <w:r w:rsidR="00F82983">
        <w:t>I’m always happy to help out with punctuation and sentence structure since they can differ so wildly between languages and dialects.</w:t>
      </w:r>
    </w:p>
    <w:p w14:paraId="597EE138" w14:textId="77777777" w:rsidR="00F82983" w:rsidRDefault="00F82983">
      <w:pPr>
        <w:pStyle w:val="CommentText"/>
      </w:pPr>
      <w:r>
        <w:t xml:space="preserve">Since this was short and I didn’t have much to say on the content (since I haven’t read the article that you’re providing a synopsis of), I focused on being particularly thorough with sentence structure, punctuation, and phrasing. </w:t>
      </w:r>
    </w:p>
    <w:p w14:paraId="763F26F6" w14:textId="77777777" w:rsidR="00F82983" w:rsidRDefault="00F82983">
      <w:pPr>
        <w:pStyle w:val="CommentText"/>
      </w:pPr>
      <w:r>
        <w:t xml:space="preserve">I’ve left comments through the first half of the paragraph to help explain how to phrase certain things, how to use specific pieces of punctuation, and what kind of information might be lacking between sentences and ideas. </w:t>
      </w:r>
    </w:p>
    <w:p w14:paraId="0F4106F2" w14:textId="77777777" w:rsidR="00F82983" w:rsidRDefault="00F82983">
      <w:pPr>
        <w:pStyle w:val="CommentText"/>
      </w:pPr>
      <w:r>
        <w:t xml:space="preserve">I also made sure to quickly glance at the References page for the source that you have there. I’ve left some explanations and links to help you with revising it to fit the most appropriate APA formatting. </w:t>
      </w:r>
    </w:p>
    <w:p w14:paraId="1DDD014B" w14:textId="77777777" w:rsidR="00F82983" w:rsidRDefault="00F82983">
      <w:pPr>
        <w:pStyle w:val="CommentText"/>
      </w:pPr>
      <w:r>
        <w:t xml:space="preserve">The only thing I noticed </w:t>
      </w:r>
      <w:r w:rsidR="00841B06">
        <w:t xml:space="preserve">in the paragraph that I haven’t commented on below is that there aren’t any in-text citations and references to the source. I’m not sure if you have to or not, given that you’re providing a synopsis for it and therefore referring </w:t>
      </w:r>
      <w:r w:rsidR="00841B06">
        <w:rPr>
          <w:i/>
          <w:iCs/>
        </w:rPr>
        <w:t>only</w:t>
      </w:r>
      <w:r w:rsidR="00841B06">
        <w:t xml:space="preserve"> to it, or if having it on the References page is enough. I just thought I should mention it in case you need to provide in-text citations with page numbers, etc. If you do need to, I would recommend checking here for how to do that:</w:t>
      </w:r>
    </w:p>
    <w:p w14:paraId="6C073E2E" w14:textId="77777777" w:rsidR="00841B06" w:rsidRDefault="009D0861">
      <w:pPr>
        <w:pStyle w:val="CommentText"/>
      </w:pPr>
      <w:hyperlink r:id="rId1" w:history="1">
        <w:r w:rsidRPr="006E3F93">
          <w:rPr>
            <w:rStyle w:val="Hyperlink"/>
          </w:rPr>
          <w:t>https://owl.purdue.edu/owl/research_and_citation/apa_style/apa_formatting_and_style_guide/in_text_citations_the_basics.html</w:t>
        </w:r>
      </w:hyperlink>
      <w:r>
        <w:t xml:space="preserve"> </w:t>
      </w:r>
    </w:p>
    <w:p w14:paraId="675F9C73" w14:textId="77777777" w:rsidR="00EC4E53" w:rsidRDefault="00EC4E53">
      <w:pPr>
        <w:pStyle w:val="CommentText"/>
      </w:pPr>
      <w:r>
        <w:t>Since I wasn’t able to comment on the entire assignment, I’d be happy to take another look at this during another appointment slot. However, hopefully the comments I’ve left help you identify and solve any other things that might need revision in the remaining portion of the assignment.</w:t>
      </w:r>
    </w:p>
    <w:p w14:paraId="2CC69DC7" w14:textId="77777777" w:rsidR="00EC4E53" w:rsidRDefault="00EC4E53">
      <w:pPr>
        <w:pStyle w:val="CommentText"/>
      </w:pPr>
      <w:r>
        <w:t>Thanks again!</w:t>
      </w:r>
    </w:p>
    <w:p w14:paraId="6B1F025E" w14:textId="725DBF70" w:rsidR="00EC4E53" w:rsidRPr="00841B06" w:rsidRDefault="00EC4E53">
      <w:pPr>
        <w:pStyle w:val="CommentText"/>
      </w:pPr>
      <w:r>
        <w:t xml:space="preserve">Beck </w:t>
      </w:r>
      <w:r>
        <w:sym w:font="Wingdings" w:char="F04A"/>
      </w:r>
    </w:p>
  </w:comment>
  <w:comment w:id="1" w:author="Beck Adelante" w:date="2022-04-11T18:10:00Z" w:initials="BA">
    <w:p w14:paraId="58494417" w14:textId="77777777" w:rsidR="009D37BD" w:rsidRDefault="009D37BD">
      <w:pPr>
        <w:pStyle w:val="CommentText"/>
      </w:pPr>
      <w:r>
        <w:rPr>
          <w:rStyle w:val="CommentReference"/>
        </w:rPr>
        <w:annotationRef/>
      </w:r>
      <w:r>
        <w:t>This isn’t quite a complete sentence on its own. I think this was meant to be an opening question to your audience, correct? If so, it should look like this:</w:t>
      </w:r>
    </w:p>
    <w:p w14:paraId="014FE65C" w14:textId="45DD2178" w:rsidR="009D37BD" w:rsidRPr="009D37BD" w:rsidRDefault="009D37BD">
      <w:pPr>
        <w:pStyle w:val="CommentText"/>
      </w:pPr>
      <w:r>
        <w:t xml:space="preserve">“Why </w:t>
      </w:r>
      <w:r>
        <w:rPr>
          <w:b/>
          <w:bCs/>
        </w:rPr>
        <w:t>is</w:t>
      </w:r>
      <w:r>
        <w:t xml:space="preserve"> </w:t>
      </w:r>
      <w:r>
        <w:rPr>
          <w:b/>
          <w:bCs/>
        </w:rPr>
        <w:t>there</w:t>
      </w:r>
      <w:r>
        <w:t xml:space="preserve"> a need to protect information, systems, organizations, and individuals</w:t>
      </w:r>
      <w:r>
        <w:rPr>
          <w:b/>
          <w:bCs/>
        </w:rPr>
        <w:t>?</w:t>
      </w:r>
      <w:r>
        <w:t xml:space="preserve">” </w:t>
      </w:r>
    </w:p>
  </w:comment>
  <w:comment w:id="2" w:author="Beck Adelante" w:date="2022-04-11T18:16:00Z" w:initials="BA">
    <w:p w14:paraId="7780E153" w14:textId="4032E543" w:rsidR="00A23408" w:rsidRDefault="00A23408">
      <w:pPr>
        <w:pStyle w:val="CommentText"/>
      </w:pPr>
      <w:r>
        <w:rPr>
          <w:rStyle w:val="CommentReference"/>
        </w:rPr>
        <w:annotationRef/>
      </w:r>
      <w:r>
        <w:t xml:space="preserve">I’m not quite sure what the connection is between this first sentence about security controls, and </w:t>
      </w:r>
      <w:r w:rsidR="00F12B85">
        <w:t xml:space="preserve">the next sentence about </w:t>
      </w:r>
      <w:r>
        <w:t xml:space="preserve">how the NIST Publication should serve a diverse audience. </w:t>
      </w:r>
    </w:p>
    <w:p w14:paraId="7944C9A9" w14:textId="77777777" w:rsidR="00A23408" w:rsidRDefault="00A23408">
      <w:pPr>
        <w:pStyle w:val="CommentText"/>
      </w:pPr>
      <w:r>
        <w:t xml:space="preserve">Security controls and the NIST are definitely related, since they’re the National Institute of Standards and Technology. However, the bit about the publication needing to serve a diverse audience isn’t yet connected. </w:t>
      </w:r>
    </w:p>
    <w:p w14:paraId="0D75A859" w14:textId="77777777" w:rsidR="00A23408" w:rsidRDefault="00A23408">
      <w:pPr>
        <w:pStyle w:val="CommentText"/>
      </w:pPr>
      <w:r>
        <w:t>Perhaps saying something about what the NIST is and how it’s related to security controls (with respect to technology, etc.) will help bridge that gap.</w:t>
      </w:r>
    </w:p>
    <w:p w14:paraId="56962A34" w14:textId="1058108C" w:rsidR="00A23408" w:rsidRDefault="00A23408">
      <w:pPr>
        <w:pStyle w:val="CommentText"/>
      </w:pPr>
      <w:r>
        <w:t xml:space="preserve">Then you can state that they have a publication, and how in order to best help people and companies, the publication should be accessible to a wide range of people. </w:t>
      </w:r>
    </w:p>
  </w:comment>
  <w:comment w:id="3" w:author="Beck Adelante" w:date="2022-04-11T18:19:00Z" w:initials="BA">
    <w:p w14:paraId="517DAF55" w14:textId="70D3136A" w:rsidR="00304F07" w:rsidRDefault="00304F07">
      <w:pPr>
        <w:pStyle w:val="CommentText"/>
      </w:pPr>
      <w:r>
        <w:rPr>
          <w:rStyle w:val="CommentReference"/>
        </w:rPr>
        <w:annotationRef/>
      </w:r>
      <w:r>
        <w:t>I’ve added a comma and the word “so” here to help demonstrate the relationship between these two parts of the sentence, which are both independent clauses. That means that both halves of the sentence have a subject and verb/predicate. Since the two clauses are very closely related, the word “so” helps to tell the reader what that relationship is between the information in each half of the sentence.</w:t>
      </w:r>
      <w:r w:rsidR="0095490D">
        <w:t xml:space="preserve"> </w:t>
      </w:r>
    </w:p>
  </w:comment>
  <w:comment w:id="5" w:author="Beck Adelante" w:date="2022-04-11T18:20:00Z" w:initials="BA">
    <w:p w14:paraId="4B7A216D" w14:textId="77777777" w:rsidR="00B9443C" w:rsidRDefault="00B9443C">
      <w:pPr>
        <w:pStyle w:val="CommentText"/>
      </w:pPr>
      <w:r>
        <w:rPr>
          <w:rStyle w:val="CommentReference"/>
        </w:rPr>
        <w:annotationRef/>
      </w:r>
      <w:r>
        <w:t xml:space="preserve">Which organization? The NIST? </w:t>
      </w:r>
      <w:r w:rsidR="00D8328D">
        <w:t>Or any hypothetical organization that may need to follow the NIST guidelines?</w:t>
      </w:r>
    </w:p>
    <w:p w14:paraId="5B71E634" w14:textId="77777777" w:rsidR="00054393" w:rsidRDefault="00054393">
      <w:pPr>
        <w:pStyle w:val="CommentText"/>
      </w:pPr>
      <w:r>
        <w:t>If it’s the last one that you mean, then it should look like this:</w:t>
      </w:r>
    </w:p>
    <w:p w14:paraId="58A0635D" w14:textId="77777777" w:rsidR="00054393" w:rsidRDefault="00054393">
      <w:pPr>
        <w:pStyle w:val="CommentText"/>
      </w:pPr>
      <w:r>
        <w:t xml:space="preserve">“…privacy requirements for </w:t>
      </w:r>
      <w:r>
        <w:rPr>
          <w:b/>
          <w:bCs/>
        </w:rPr>
        <w:t>organizations</w:t>
      </w:r>
      <w:r>
        <w:t xml:space="preserve">.” </w:t>
      </w:r>
    </w:p>
    <w:p w14:paraId="6E65C288" w14:textId="135C5021" w:rsidR="003362E0" w:rsidRPr="00054393" w:rsidRDefault="003362E0">
      <w:pPr>
        <w:pStyle w:val="CommentText"/>
      </w:pPr>
      <w:r>
        <w:t xml:space="preserve">Having “the organization” implies that there is one specific one you’re referring to in particular. Having “organizations” instead tells the reader that this could and does apply to any organization that might need this kind of information or guidance/rules. </w:t>
      </w:r>
    </w:p>
  </w:comment>
  <w:comment w:id="6" w:author="Beck Adelante" w:date="2022-04-11T18:22:00Z" w:initials="BA">
    <w:p w14:paraId="1D180A33" w14:textId="4566087D" w:rsidR="004F1A17" w:rsidRDefault="004F1A17">
      <w:pPr>
        <w:pStyle w:val="CommentText"/>
      </w:pPr>
      <w:r>
        <w:rPr>
          <w:rStyle w:val="CommentReference"/>
        </w:rPr>
        <w:annotationRef/>
      </w:r>
      <w:r>
        <w:t xml:space="preserve">I’ve put this apostrophe here after the ‘s’ to help indicate that this word is both plural and possessive. </w:t>
      </w:r>
    </w:p>
  </w:comment>
  <w:comment w:id="9" w:author="Beck Adelante" w:date="2022-04-11T18:23:00Z" w:initials="BA">
    <w:p w14:paraId="754D68ED" w14:textId="57124B02" w:rsidR="00844DBC" w:rsidRDefault="00844DBC">
      <w:pPr>
        <w:pStyle w:val="CommentText"/>
      </w:pPr>
      <w:r>
        <w:rPr>
          <w:rStyle w:val="CommentReference"/>
        </w:rPr>
        <w:annotationRef/>
      </w:r>
      <w:r>
        <w:t xml:space="preserve">What kind of information? Is there a particular reason that this is capitalized? </w:t>
      </w:r>
    </w:p>
  </w:comment>
  <w:comment w:id="10" w:author="Beck Adelante" w:date="2022-04-11T18:23:00Z" w:initials="BA">
    <w:p w14:paraId="31402B74" w14:textId="77777777" w:rsidR="00111B2D" w:rsidRDefault="00111B2D">
      <w:pPr>
        <w:pStyle w:val="CommentText"/>
      </w:pPr>
      <w:r>
        <w:rPr>
          <w:rStyle w:val="CommentReference"/>
        </w:rPr>
        <w:annotationRef/>
      </w:r>
      <w:r>
        <w:t>The previous sentence refers to “controls and rules”—so to match that, I think this sentence should say that instead. That way, the connection between the ideas within each sentence is clear:</w:t>
      </w:r>
    </w:p>
    <w:p w14:paraId="2E07048F" w14:textId="77777777" w:rsidR="00AD1612" w:rsidRDefault="00111B2D">
      <w:pPr>
        <w:pStyle w:val="CommentText"/>
      </w:pPr>
      <w:r>
        <w:t>“</w:t>
      </w:r>
      <w:r>
        <w:rPr>
          <w:b/>
          <w:bCs/>
        </w:rPr>
        <w:t>Controls and rules</w:t>
      </w:r>
      <w:r>
        <w:t xml:space="preserve"> are two different…”</w:t>
      </w:r>
    </w:p>
    <w:p w14:paraId="4A782C51" w14:textId="5BEA052F" w:rsidR="00111B2D" w:rsidRDefault="00AD1612">
      <w:pPr>
        <w:pStyle w:val="CommentText"/>
      </w:pPr>
      <w:r>
        <w:t xml:space="preserve">Then be sure to adjust the sentences after this one to match, as well. </w:t>
      </w:r>
      <w:r w:rsidR="00111B2D">
        <w:t xml:space="preserve"> </w:t>
      </w:r>
    </w:p>
  </w:comment>
  <w:comment w:id="11" w:author="Beck Adelante" w:date="2022-04-11T18:25:00Z" w:initials="BA">
    <w:p w14:paraId="52B1E459" w14:textId="77777777" w:rsidR="00BC20D3" w:rsidRDefault="00BC20D3">
      <w:pPr>
        <w:pStyle w:val="CommentText"/>
      </w:pPr>
      <w:r>
        <w:rPr>
          <w:rStyle w:val="CommentReference"/>
        </w:rPr>
        <w:annotationRef/>
      </w:r>
      <w:r>
        <w:t xml:space="preserve">“…are something </w:t>
      </w:r>
      <w:r>
        <w:rPr>
          <w:b/>
          <w:bCs/>
        </w:rPr>
        <w:t>that an</w:t>
      </w:r>
      <w:r>
        <w:t xml:space="preserve"> organization must comply </w:t>
      </w:r>
      <w:r>
        <w:rPr>
          <w:b/>
          <w:bCs/>
        </w:rPr>
        <w:t>with</w:t>
      </w:r>
      <w:r>
        <w:t>.”</w:t>
      </w:r>
    </w:p>
    <w:p w14:paraId="5E996607" w14:textId="77777777" w:rsidR="00BC20D3" w:rsidRDefault="00BC20D3">
      <w:pPr>
        <w:pStyle w:val="CommentText"/>
      </w:pPr>
      <w:r>
        <w:t>Or perhaps:</w:t>
      </w:r>
    </w:p>
    <w:p w14:paraId="044E846D" w14:textId="6C811225" w:rsidR="00BC20D3" w:rsidRPr="00BC20D3" w:rsidRDefault="00BC20D3">
      <w:pPr>
        <w:pStyle w:val="CommentText"/>
      </w:pPr>
      <w:r>
        <w:t xml:space="preserve">“…are something </w:t>
      </w:r>
      <w:r>
        <w:rPr>
          <w:b/>
          <w:bCs/>
        </w:rPr>
        <w:t>with which an</w:t>
      </w:r>
      <w:r>
        <w:t xml:space="preserve"> organization must comply.”</w:t>
      </w:r>
    </w:p>
  </w:comment>
  <w:comment w:id="12" w:author="Beck Adelante" w:date="2022-04-11T18:25:00Z" w:initials="BA">
    <w:p w14:paraId="29568AFB" w14:textId="77777777" w:rsidR="00AD75AC" w:rsidRDefault="00AD75AC">
      <w:pPr>
        <w:pStyle w:val="CommentText"/>
      </w:pPr>
      <w:r>
        <w:rPr>
          <w:rStyle w:val="CommentReference"/>
        </w:rPr>
        <w:annotationRef/>
      </w:r>
      <w:r>
        <w:t>The word “maybe” indicates a level of uncertainty, and is usually used conversationally.</w:t>
      </w:r>
    </w:p>
    <w:p w14:paraId="7BCDF3C5" w14:textId="019BD2BC" w:rsidR="00AD75AC" w:rsidRDefault="00AD75AC">
      <w:pPr>
        <w:pStyle w:val="CommentText"/>
      </w:pPr>
      <w:r>
        <w:t xml:space="preserve">Here, the phrase “may be” is what’s intended. The phrase instead means to say that something is possible, accessible, or allowable. </w:t>
      </w:r>
    </w:p>
  </w:comment>
  <w:comment w:id="15" w:author="Beck Adelante" w:date="2022-04-11T18:26:00Z" w:initials="BA">
    <w:p w14:paraId="2B94B298" w14:textId="77777777" w:rsidR="00A41C00" w:rsidRDefault="00A41C00">
      <w:pPr>
        <w:pStyle w:val="CommentText"/>
      </w:pPr>
      <w:r>
        <w:rPr>
          <w:rStyle w:val="CommentReference"/>
        </w:rPr>
        <w:annotationRef/>
      </w:r>
      <w:r>
        <w:t>The commas here separate out the phrase “on the other hand” as that’s an additional phrase for emphasis or clarity. It’s not a direct part of the sentence structure as is, and is instead offering contextual information.</w:t>
      </w:r>
    </w:p>
    <w:p w14:paraId="5E4BD60B" w14:textId="52A4FEE5" w:rsidR="00A41C00" w:rsidRPr="00A41C00" w:rsidRDefault="00A41C00">
      <w:pPr>
        <w:pStyle w:val="CommentText"/>
      </w:pPr>
      <w:r>
        <w:t>I’ve also added “</w:t>
      </w:r>
      <w:r>
        <w:rPr>
          <w:b/>
          <w:bCs/>
        </w:rPr>
        <w:t>are</w:t>
      </w:r>
      <w:r>
        <w:t xml:space="preserve"> something” so that there is a verb in this sentence. </w:t>
      </w:r>
    </w:p>
  </w:comment>
  <w:comment w:id="20" w:author="Beck Adelante" w:date="2022-04-11T18:28:00Z" w:initials="BA">
    <w:p w14:paraId="1C65ABB6" w14:textId="77777777" w:rsidR="00FD0249" w:rsidRDefault="00FD0249">
      <w:pPr>
        <w:pStyle w:val="CommentText"/>
      </w:pPr>
      <w:r>
        <w:rPr>
          <w:rStyle w:val="CommentReference"/>
        </w:rPr>
        <w:annotationRef/>
      </w:r>
      <w:r>
        <w:t>I understand the meaning here, but the phrasing needs to be slightly adjusted to help make it more clear:</w:t>
      </w:r>
    </w:p>
    <w:p w14:paraId="2A2A2B32" w14:textId="77777777" w:rsidR="00FD0249" w:rsidRDefault="00FD0249">
      <w:pPr>
        <w:pStyle w:val="CommentText"/>
      </w:pPr>
      <w:r>
        <w:t xml:space="preserve">“…are more flexible </w:t>
      </w:r>
      <w:r>
        <w:rPr>
          <w:b/>
          <w:bCs/>
        </w:rPr>
        <w:t>which</w:t>
      </w:r>
      <w:r>
        <w:t xml:space="preserve"> lets </w:t>
      </w:r>
      <w:r>
        <w:rPr>
          <w:b/>
          <w:bCs/>
        </w:rPr>
        <w:t>organizations define</w:t>
      </w:r>
      <w:r>
        <w:t xml:space="preserve"> more specific…”</w:t>
      </w:r>
    </w:p>
    <w:p w14:paraId="1455B947" w14:textId="77777777" w:rsidR="00203069" w:rsidRDefault="00203069">
      <w:pPr>
        <w:pStyle w:val="CommentText"/>
      </w:pPr>
      <w:r>
        <w:t>Or:</w:t>
      </w:r>
    </w:p>
    <w:p w14:paraId="28FE25FC" w14:textId="77777777" w:rsidR="00203069" w:rsidRDefault="00203069">
      <w:pPr>
        <w:pStyle w:val="CommentText"/>
      </w:pPr>
      <w:r>
        <w:t>“…are more flexible</w:t>
      </w:r>
      <w:r>
        <w:rPr>
          <w:b/>
          <w:bCs/>
        </w:rPr>
        <w:t>, letting</w:t>
      </w:r>
      <w:r>
        <w:t xml:space="preserve"> </w:t>
      </w:r>
      <w:r>
        <w:rPr>
          <w:b/>
          <w:bCs/>
        </w:rPr>
        <w:t>organizations define</w:t>
      </w:r>
      <w:r>
        <w:t xml:space="preserve"> more specific…”</w:t>
      </w:r>
    </w:p>
    <w:p w14:paraId="69ED5177" w14:textId="401D68B4" w:rsidR="00203069" w:rsidRPr="00203069" w:rsidRDefault="00203069">
      <w:pPr>
        <w:pStyle w:val="CommentText"/>
      </w:pPr>
      <w:r>
        <w:t>Or:</w:t>
      </w:r>
      <w:r>
        <w:br/>
        <w:t>“…are more flexible</w:t>
      </w:r>
      <w:r>
        <w:rPr>
          <w:b/>
          <w:bCs/>
        </w:rPr>
        <w:t xml:space="preserve">; that </w:t>
      </w:r>
      <w:r>
        <w:t xml:space="preserve">lets </w:t>
      </w:r>
      <w:r>
        <w:rPr>
          <w:b/>
          <w:bCs/>
        </w:rPr>
        <w:t>organizations define</w:t>
      </w:r>
      <w:r>
        <w:t xml:space="preserve"> more specific…”</w:t>
      </w:r>
    </w:p>
  </w:comment>
  <w:comment w:id="21" w:author="Beck Adelante" w:date="2022-04-11T18:04:00Z" w:initials="BA">
    <w:p w14:paraId="69A10DC3" w14:textId="756E39C4" w:rsidR="00365293" w:rsidRDefault="00365293">
      <w:pPr>
        <w:pStyle w:val="CommentText"/>
        <w:rPr>
          <w:rStyle w:val="CommentReference"/>
        </w:rPr>
      </w:pPr>
      <w:r>
        <w:rPr>
          <w:rStyle w:val="CommentReference"/>
        </w:rPr>
        <w:annotationRef/>
      </w:r>
      <w:r>
        <w:rPr>
          <w:rStyle w:val="CommentReference"/>
        </w:rPr>
        <w:t xml:space="preserve">This can/should be written as “Joint Task Force” rather than the Surname/Family Name, Given Name format. </w:t>
      </w:r>
    </w:p>
    <w:p w14:paraId="77C589C8" w14:textId="77777777" w:rsidR="00365293" w:rsidRDefault="00365293">
      <w:pPr>
        <w:pStyle w:val="CommentText"/>
        <w:rPr>
          <w:rStyle w:val="CommentReference"/>
        </w:rPr>
      </w:pPr>
      <w:r>
        <w:rPr>
          <w:rStyle w:val="CommentReference"/>
        </w:rPr>
        <w:t>Since it’s an organization or group name, there aren’t those types of names, so it can be written as is instead.</w:t>
      </w:r>
    </w:p>
    <w:p w14:paraId="1E14ED27" w14:textId="77777777" w:rsidR="00365293" w:rsidRDefault="00365293">
      <w:pPr>
        <w:pStyle w:val="CommentText"/>
        <w:rPr>
          <w:rStyle w:val="CommentReference"/>
        </w:rPr>
      </w:pPr>
      <w:r>
        <w:rPr>
          <w:rStyle w:val="CommentReference"/>
        </w:rPr>
        <w:t>See here for how that might look:</w:t>
      </w:r>
    </w:p>
    <w:p w14:paraId="4E116B18" w14:textId="56F5F6FD" w:rsidR="00365293" w:rsidRDefault="00365293">
      <w:pPr>
        <w:pStyle w:val="CommentText"/>
      </w:pPr>
      <w:hyperlink r:id="rId2" w:history="1">
        <w:r w:rsidRPr="006E3F93">
          <w:rPr>
            <w:rStyle w:val="Hyperlink"/>
          </w:rPr>
          <w:t>https://www.scribbr.com/apa-examples/goverment-document/</w:t>
        </w:r>
      </w:hyperlink>
      <w:r>
        <w:t xml:space="preserve"> </w:t>
      </w:r>
    </w:p>
  </w:comment>
  <w:comment w:id="22" w:author="Beck Adelante" w:date="2022-04-11T18:08:00Z" w:initials="BA">
    <w:p w14:paraId="1547478D" w14:textId="77777777" w:rsidR="00A06660" w:rsidRDefault="00A06660">
      <w:pPr>
        <w:pStyle w:val="CommentText"/>
      </w:pPr>
      <w:r>
        <w:rPr>
          <w:rStyle w:val="CommentReference"/>
        </w:rPr>
        <w:annotationRef/>
      </w:r>
      <w:r>
        <w:t>I think I would recommend referring to this link here:</w:t>
      </w:r>
    </w:p>
    <w:p w14:paraId="20F0D5FC" w14:textId="163F3AD1" w:rsidR="00A06660" w:rsidRDefault="00A06660">
      <w:pPr>
        <w:pStyle w:val="CommentText"/>
      </w:pPr>
      <w:hyperlink r:id="rId3" w:history="1">
        <w:r w:rsidRPr="006E3F93">
          <w:rPr>
            <w:rStyle w:val="Hyperlink"/>
          </w:rPr>
          <w:t>https://owl.purdue.edu/owl/research_and_citation/apa_style/apa_formatting_and_style_guide/reference_list_other_print_sources.html</w:t>
        </w:r>
      </w:hyperlink>
    </w:p>
    <w:p w14:paraId="64B90D25" w14:textId="77777777" w:rsidR="00A06660" w:rsidRDefault="00A06660">
      <w:pPr>
        <w:pStyle w:val="CommentText"/>
      </w:pPr>
      <w:r>
        <w:t xml:space="preserve">The section “Report by a government agency or other organization” might be the best format to follow for this source. </w:t>
      </w:r>
    </w:p>
    <w:p w14:paraId="2C1EDDA8" w14:textId="1B513AAF" w:rsidR="005F256B" w:rsidRDefault="005F256B">
      <w:pPr>
        <w:pStyle w:val="CommentText"/>
      </w:pPr>
      <w:r>
        <w:t xml:space="preserve">Right now it looks like this is closest to the formatting for a newspaper article, but I don’t think that quite works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F025E" w15:done="0"/>
  <w15:commentEx w15:paraId="014FE65C" w15:done="0"/>
  <w15:commentEx w15:paraId="56962A34" w15:done="0"/>
  <w15:commentEx w15:paraId="517DAF55" w15:done="0"/>
  <w15:commentEx w15:paraId="6E65C288" w15:done="0"/>
  <w15:commentEx w15:paraId="1D180A33" w15:done="0"/>
  <w15:commentEx w15:paraId="754D68ED" w15:done="0"/>
  <w15:commentEx w15:paraId="4A782C51" w15:done="0"/>
  <w15:commentEx w15:paraId="044E846D" w15:done="0"/>
  <w15:commentEx w15:paraId="7BCDF3C5" w15:done="0"/>
  <w15:commentEx w15:paraId="5E4BD60B" w15:done="0"/>
  <w15:commentEx w15:paraId="69ED5177" w15:done="0"/>
  <w15:commentEx w15:paraId="4E116B18" w15:done="0"/>
  <w15:commentEx w15:paraId="2C1EDD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F241" w16cex:dateUtc="2022-04-12T01:30:00Z"/>
  <w16cex:commentExtensible w16cex:durableId="25FEED7C" w16cex:dateUtc="2022-04-12T01:10:00Z"/>
  <w16cex:commentExtensible w16cex:durableId="25FEEF06" w16cex:dateUtc="2022-04-12T01:16:00Z"/>
  <w16cex:commentExtensible w16cex:durableId="25FEEFA7" w16cex:dateUtc="2022-04-12T01:19:00Z"/>
  <w16cex:commentExtensible w16cex:durableId="25FEF003" w16cex:dateUtc="2022-04-12T01:20:00Z"/>
  <w16cex:commentExtensible w16cex:durableId="25FEF069" w16cex:dateUtc="2022-04-12T01:22:00Z"/>
  <w16cex:commentExtensible w16cex:durableId="25FEF091" w16cex:dateUtc="2022-04-12T01:23:00Z"/>
  <w16cex:commentExtensible w16cex:durableId="25FEF0B0" w16cex:dateUtc="2022-04-12T01:23:00Z"/>
  <w16cex:commentExtensible w16cex:durableId="25FEF110" w16cex:dateUtc="2022-04-12T01:25:00Z"/>
  <w16cex:commentExtensible w16cex:durableId="25FEF135" w16cex:dateUtc="2022-04-12T01:25:00Z"/>
  <w16cex:commentExtensible w16cex:durableId="25FEF16C" w16cex:dateUtc="2022-04-12T01:26:00Z"/>
  <w16cex:commentExtensible w16cex:durableId="25FEF1E8" w16cex:dateUtc="2022-04-12T01:28:00Z"/>
  <w16cex:commentExtensible w16cex:durableId="25FEEC2F" w16cex:dateUtc="2022-04-12T01:04:00Z"/>
  <w16cex:commentExtensible w16cex:durableId="25FEED3A" w16cex:dateUtc="2022-04-12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F025E" w16cid:durableId="25FEF241"/>
  <w16cid:commentId w16cid:paraId="014FE65C" w16cid:durableId="25FEED7C"/>
  <w16cid:commentId w16cid:paraId="56962A34" w16cid:durableId="25FEEF06"/>
  <w16cid:commentId w16cid:paraId="517DAF55" w16cid:durableId="25FEEFA7"/>
  <w16cid:commentId w16cid:paraId="6E65C288" w16cid:durableId="25FEF003"/>
  <w16cid:commentId w16cid:paraId="1D180A33" w16cid:durableId="25FEF069"/>
  <w16cid:commentId w16cid:paraId="754D68ED" w16cid:durableId="25FEF091"/>
  <w16cid:commentId w16cid:paraId="4A782C51" w16cid:durableId="25FEF0B0"/>
  <w16cid:commentId w16cid:paraId="044E846D" w16cid:durableId="25FEF110"/>
  <w16cid:commentId w16cid:paraId="7BCDF3C5" w16cid:durableId="25FEF135"/>
  <w16cid:commentId w16cid:paraId="5E4BD60B" w16cid:durableId="25FEF16C"/>
  <w16cid:commentId w16cid:paraId="69ED5177" w16cid:durableId="25FEF1E8"/>
  <w16cid:commentId w16cid:paraId="4E116B18" w16cid:durableId="25FEEC2F"/>
  <w16cid:commentId w16cid:paraId="2C1EDDA8" w16cid:durableId="25FEED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ck Adelante">
    <w15:presenceInfo w15:providerId="AD" w15:userId="S::beckoa@uw.edu::0efac45f-be62-4c82-a9c1-7447bbe778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33"/>
    <w:rsid w:val="00012E12"/>
    <w:rsid w:val="00054393"/>
    <w:rsid w:val="00111B2D"/>
    <w:rsid w:val="00114236"/>
    <w:rsid w:val="00192AAB"/>
    <w:rsid w:val="00203069"/>
    <w:rsid w:val="00304F07"/>
    <w:rsid w:val="003362E0"/>
    <w:rsid w:val="00365293"/>
    <w:rsid w:val="004D28E6"/>
    <w:rsid w:val="004F1A17"/>
    <w:rsid w:val="005A7659"/>
    <w:rsid w:val="005F256B"/>
    <w:rsid w:val="00685EAA"/>
    <w:rsid w:val="00841B06"/>
    <w:rsid w:val="00844DBC"/>
    <w:rsid w:val="008A01CB"/>
    <w:rsid w:val="0095490D"/>
    <w:rsid w:val="00964062"/>
    <w:rsid w:val="009D0861"/>
    <w:rsid w:val="009D37BD"/>
    <w:rsid w:val="00A06660"/>
    <w:rsid w:val="00A23408"/>
    <w:rsid w:val="00A41C00"/>
    <w:rsid w:val="00AD1612"/>
    <w:rsid w:val="00AD75AC"/>
    <w:rsid w:val="00B9443C"/>
    <w:rsid w:val="00BC20D3"/>
    <w:rsid w:val="00BF2A9E"/>
    <w:rsid w:val="00CD0533"/>
    <w:rsid w:val="00D3048F"/>
    <w:rsid w:val="00D8328D"/>
    <w:rsid w:val="00DE59CD"/>
    <w:rsid w:val="00DF114C"/>
    <w:rsid w:val="00EC4E53"/>
    <w:rsid w:val="00F12B85"/>
    <w:rsid w:val="00F82983"/>
    <w:rsid w:val="00FD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F5B71"/>
  <w15:chartTrackingRefBased/>
  <w15:docId w15:val="{EF0EE5DC-B17F-C643-AAAD-238887C9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SectionHeader">
    <w:name w:val="APA Section Header"/>
    <w:basedOn w:val="Normal"/>
    <w:link w:val="APASectionHeaderChar"/>
    <w:rsid w:val="00CD0533"/>
    <w:pPr>
      <w:spacing w:after="200" w:line="480" w:lineRule="auto"/>
    </w:pPr>
    <w:rPr>
      <w:rFonts w:ascii="Times New Roman" w:eastAsia="Times New Roman" w:hAnsi="Times New Roman" w:cs="Times New Roman"/>
      <w:noProof/>
    </w:rPr>
  </w:style>
  <w:style w:type="character" w:customStyle="1" w:styleId="APASectionHeaderChar">
    <w:name w:val="APA Section Header Char"/>
    <w:basedOn w:val="DefaultParagraphFont"/>
    <w:link w:val="APASectionHeader"/>
    <w:rsid w:val="00CD0533"/>
    <w:rPr>
      <w:rFonts w:ascii="Times New Roman" w:eastAsia="Times New Roman" w:hAnsi="Times New Roman" w:cs="Times New Roman"/>
      <w:noProof/>
    </w:rPr>
  </w:style>
  <w:style w:type="paragraph" w:styleId="NormalWeb">
    <w:name w:val="Normal (Web)"/>
    <w:basedOn w:val="Normal"/>
    <w:uiPriority w:val="99"/>
    <w:semiHidden/>
    <w:unhideWhenUsed/>
    <w:rsid w:val="00192A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92AAB"/>
  </w:style>
  <w:style w:type="character" w:styleId="CommentReference">
    <w:name w:val="annotation reference"/>
    <w:basedOn w:val="DefaultParagraphFont"/>
    <w:uiPriority w:val="99"/>
    <w:semiHidden/>
    <w:unhideWhenUsed/>
    <w:rsid w:val="00365293"/>
    <w:rPr>
      <w:sz w:val="16"/>
      <w:szCs w:val="16"/>
    </w:rPr>
  </w:style>
  <w:style w:type="paragraph" w:styleId="CommentText">
    <w:name w:val="annotation text"/>
    <w:basedOn w:val="Normal"/>
    <w:link w:val="CommentTextChar"/>
    <w:uiPriority w:val="99"/>
    <w:semiHidden/>
    <w:unhideWhenUsed/>
    <w:rsid w:val="00365293"/>
    <w:rPr>
      <w:sz w:val="20"/>
      <w:szCs w:val="20"/>
    </w:rPr>
  </w:style>
  <w:style w:type="character" w:customStyle="1" w:styleId="CommentTextChar">
    <w:name w:val="Comment Text Char"/>
    <w:basedOn w:val="DefaultParagraphFont"/>
    <w:link w:val="CommentText"/>
    <w:uiPriority w:val="99"/>
    <w:semiHidden/>
    <w:rsid w:val="00365293"/>
    <w:rPr>
      <w:sz w:val="20"/>
      <w:szCs w:val="20"/>
    </w:rPr>
  </w:style>
  <w:style w:type="paragraph" w:styleId="CommentSubject">
    <w:name w:val="annotation subject"/>
    <w:basedOn w:val="CommentText"/>
    <w:next w:val="CommentText"/>
    <w:link w:val="CommentSubjectChar"/>
    <w:uiPriority w:val="99"/>
    <w:semiHidden/>
    <w:unhideWhenUsed/>
    <w:rsid w:val="00365293"/>
    <w:rPr>
      <w:b/>
      <w:bCs/>
    </w:rPr>
  </w:style>
  <w:style w:type="character" w:customStyle="1" w:styleId="CommentSubjectChar">
    <w:name w:val="Comment Subject Char"/>
    <w:basedOn w:val="CommentTextChar"/>
    <w:link w:val="CommentSubject"/>
    <w:uiPriority w:val="99"/>
    <w:semiHidden/>
    <w:rsid w:val="00365293"/>
    <w:rPr>
      <w:b/>
      <w:bCs/>
      <w:sz w:val="20"/>
      <w:szCs w:val="20"/>
    </w:rPr>
  </w:style>
  <w:style w:type="character" w:styleId="Hyperlink">
    <w:name w:val="Hyperlink"/>
    <w:basedOn w:val="DefaultParagraphFont"/>
    <w:uiPriority w:val="99"/>
    <w:unhideWhenUsed/>
    <w:rsid w:val="00365293"/>
    <w:rPr>
      <w:color w:val="0563C1" w:themeColor="hyperlink"/>
      <w:u w:val="single"/>
    </w:rPr>
  </w:style>
  <w:style w:type="character" w:styleId="UnresolvedMention">
    <w:name w:val="Unresolved Mention"/>
    <w:basedOn w:val="DefaultParagraphFont"/>
    <w:uiPriority w:val="99"/>
    <w:semiHidden/>
    <w:unhideWhenUsed/>
    <w:rsid w:val="00365293"/>
    <w:rPr>
      <w:color w:val="605E5C"/>
      <w:shd w:val="clear" w:color="auto" w:fill="E1DFDD"/>
    </w:rPr>
  </w:style>
  <w:style w:type="paragraph" w:styleId="Revision">
    <w:name w:val="Revision"/>
    <w:hidden/>
    <w:uiPriority w:val="99"/>
    <w:semiHidden/>
    <w:rsid w:val="0030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928">
      <w:bodyDiv w:val="1"/>
      <w:marLeft w:val="0"/>
      <w:marRight w:val="0"/>
      <w:marTop w:val="0"/>
      <w:marBottom w:val="0"/>
      <w:divBdr>
        <w:top w:val="none" w:sz="0" w:space="0" w:color="auto"/>
        <w:left w:val="none" w:sz="0" w:space="0" w:color="auto"/>
        <w:bottom w:val="none" w:sz="0" w:space="0" w:color="auto"/>
        <w:right w:val="none" w:sz="0" w:space="0" w:color="auto"/>
      </w:divBdr>
    </w:div>
    <w:div w:id="360324532">
      <w:bodyDiv w:val="1"/>
      <w:marLeft w:val="0"/>
      <w:marRight w:val="0"/>
      <w:marTop w:val="0"/>
      <w:marBottom w:val="0"/>
      <w:divBdr>
        <w:top w:val="none" w:sz="0" w:space="0" w:color="auto"/>
        <w:left w:val="none" w:sz="0" w:space="0" w:color="auto"/>
        <w:bottom w:val="none" w:sz="0" w:space="0" w:color="auto"/>
        <w:right w:val="none" w:sz="0" w:space="0" w:color="auto"/>
      </w:divBdr>
    </w:div>
    <w:div w:id="9497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wl.purdue.edu/owl/research_and_citation/apa_style/apa_formatting_and_style_guide/reference_list_other_print_sources.html" TargetMode="External"/><Relationship Id="rId2" Type="http://schemas.openxmlformats.org/officeDocument/2006/relationships/hyperlink" Target="https://www.scribbr.com/apa-examples/goverment-document/" TargetMode="External"/><Relationship Id="rId1" Type="http://schemas.openxmlformats.org/officeDocument/2006/relationships/hyperlink" Target="https://owl.purdue.edu/owl/research_and_citation/apa_style/apa_formatting_and_style_guide/in_text_citations_the_basics.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Emmiliia K. Fedina</dc:creator>
  <cp:keywords/>
  <dc:description/>
  <cp:lastModifiedBy>Beck Adelante</cp:lastModifiedBy>
  <cp:revision>34</cp:revision>
  <dcterms:created xsi:type="dcterms:W3CDTF">2022-04-12T01:03:00Z</dcterms:created>
  <dcterms:modified xsi:type="dcterms:W3CDTF">2022-04-12T01:35:00Z</dcterms:modified>
</cp:coreProperties>
</file>